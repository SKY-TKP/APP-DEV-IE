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การบ้านที่ 2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ข้อ 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: ทำเครื่องคิดเลข โดยมีต้นแบบเหมือนใน Window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ข้อ 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: ทำ balloon โดยสามารถกดแล้วเกิดรูปวงกลม พร้อมหมายเลข ซึ่ง…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วงกลม (จุด) มีหมายเลขตรงกลาง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ถ้ามีจุดมากกว่า 1 จุด (ให้ทำการลากเส้นเชื่อมระหว่างจุดเหล่านั้นด้วย)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จากข้อ 2. ให้ระบุระยะทาง พร้อมพิกัดตำแหน่งกลางด้วย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เช่น P(1,1)  _________________________ Q(3,3)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ต้องโชว์จุด P ,Q ,ระยะระหว่าง PQ และจุดกึ่งกลาง P และ Q ด้วย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** ถ้ามีแค่จุดเดียว ไม่ต้องโชว์เส้น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IMG_20230828_154318.jpg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⇐ ที่มา ตัวอย่างโปรแกรม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** ต้องมีปุ่มเคลียร์ด้วยยย </w:t>
      </w:r>
      <w:ins w:author="Thananop Kullapan" w:id="0" w:date="2023-08-28T08:45:48Z">
        <w:r w:rsidDel="00000000" w:rsidR="00000000" w:rsidRPr="00000000">
          <w:rPr>
            <w:sz w:val="26"/>
            <w:szCs w:val="26"/>
            <w:rtl w:val="0"/>
          </w:rPr>
          <w:t xml:space="preserve">และส่งเฉพาะ exe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list_a = ["a", "b", "c", "d"]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C#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(int i; i &lt; list_a.Count; i++)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Console.out(list_a[i])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range(0, len(list_a)):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print(list_a[i])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a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b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c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d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foreach //for each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C#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foreach (string item in list_a)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Console.out(item)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item in list_a: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print(item)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a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b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c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shfSEqFB9nxakhnbBq9xLC0nSgO1rV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